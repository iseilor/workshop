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suppressAutoHyphens w:val="true"/>
        <w:jc w:val="center"/>
        <w:rPr>
          <w:rFonts w:ascii="Times New Roman" w:hAnsi="Times New Roman"/>
          <w:color w:val="auto"/>
          <w:sz w:val="26"/>
          <w:szCs w:val="26"/>
          <w:del w:id="1" w:author="&lt;анонимный&gt;" w:date="2021-01-06T00:45:41Z"/>
        </w:rPr>
      </w:pPr>
      <w:del w:id="0" w:author="&lt;анонимный&gt;" w:date="2021-01-06T00:45:41Z">
        <w:r>
          <w:rPr/>
        </w:r>
      </w:del>
    </w:p>
    <w:p>
      <w:pPr>
        <w:pStyle w:val="ConsPlusNonformat"/>
        <w:suppressAutoHyphens w:val="true"/>
        <w:jc w:val="center"/>
        <w:rPr>
          <w:rFonts w:ascii="Times New Roman" w:hAnsi="Times New Roman"/>
          <w:color w:val="auto"/>
          <w:ins w:id="3" w:author="&lt;анонимный&gt;" w:date="2021-01-06T00:47:03Z"/>
          <w:sz w:val="26"/>
          <w:szCs w:val="26"/>
        </w:rPr>
      </w:pPr>
      <w:r>
        <w:rPr>
          <w:rFonts w:ascii="Times New Roman" w:hAnsi="Times New Roman"/>
          <w:b/>
          <w:color w:val="auto"/>
          <w:sz w:val="26"/>
          <w:szCs w:val="26"/>
          <w:rPrChange w:id="0" w:author="&lt;анонимный&gt;" w:date="2021-01-06T00:53:49Z"/>
        </w:rPr>
        <w:t>СОГЛАСИЕ НА ОБРАБОТКУ ПЕРСОНАЛЬНЫХ ДАННЫХ</w:t>
      </w:r>
    </w:p>
    <w:p>
      <w:pPr>
        <w:pStyle w:val="ConsPlusNonformat"/>
        <w:suppressAutoHyphens w:val="true"/>
        <w:jc w:val="center"/>
        <w:rPr>
          <w:rFonts w:ascii="Times New Roman" w:hAnsi="Times New Roman"/>
          <w:b/>
          <w:b/>
          <w:color w:val="auto"/>
          <w:sz w:val="26"/>
          <w:szCs w:val="26"/>
          <w:del w:id="5" w:author="&lt;анонимный&gt;" w:date="2021-01-06T00:45:24Z"/>
        </w:rPr>
      </w:pPr>
      <w:del w:id="4" w:author="&lt;анонимный&gt;" w:date="2021-01-06T00:45:24Z">
        <w:r>
          <w:rPr>
            <w:rFonts w:ascii="Times New Roman" w:hAnsi="Times New Roman"/>
            <w:b/>
            <w:color w:val="auto"/>
            <w:sz w:val="26"/>
            <w:szCs w:val="26"/>
          </w:rPr>
        </w:r>
      </w:del>
    </w:p>
    <w:p>
      <w:pPr>
        <w:pStyle w:val="ConsPlusNonformat"/>
        <w:widowControl/>
        <w:suppressAutoHyphens w:val="true"/>
        <w:bidi w:val="0"/>
        <w:spacing w:before="0" w:after="0"/>
        <w:jc w:val="center"/>
        <w:rPr>
          <w:b/>
          <w:b/>
          <w:sz w:val="26"/>
          <w:szCs w:val="26"/>
          <w:del w:id="7" w:author="&lt;анонимный&gt;" w:date="2021-01-06T00:45:24Z"/>
        </w:rPr>
      </w:pPr>
      <w:del w:id="6" w:author="&lt;анонимный&gt;" w:date="2021-01-06T00:45:24Z">
        <w:r>
          <w:rPr>
            <w:b/>
            <w:sz w:val="26"/>
            <w:szCs w:val="26"/>
          </w:rPr>
        </w:r>
      </w:del>
    </w:p>
    <w:p>
      <w:pPr>
        <w:pStyle w:val="ConsPlusNonformat"/>
        <w:suppressAutoHyphens w:val="true"/>
        <w:jc w:val="center"/>
        <w:rPr>
          <w:rFonts w:ascii="Times New Roman" w:hAnsi="Times New Roman"/>
          <w:b/>
          <w:b/>
          <w:color w:val="auto"/>
          <w:ins w:id="9" w:author="&lt;анонимный&gt;" w:date="2021-01-06T01:01:12Z"/>
          <w:sz w:val="26"/>
          <w:szCs w:val="26"/>
        </w:rPr>
      </w:pPr>
      <w:ins w:id="8" w:author="&lt;анонимный&gt;" w:date="2021-01-06T01:01:12Z">
        <w:r>
          <w:rPr>
            <w:rFonts w:ascii="Times New Roman" w:hAnsi="Times New Roman"/>
            <w:b/>
            <w:color w:val="auto"/>
            <w:sz w:val="26"/>
            <w:szCs w:val="26"/>
          </w:rPr>
        </w:r>
      </w:ins>
    </w:p>
    <w:p>
      <w:pPr>
        <w:pStyle w:val="ConsPlusNonformat"/>
        <w:suppressAutoHyphens w:val="true"/>
        <w:jc w:val="center"/>
        <w:rPr>
          <w:rFonts w:ascii="Times New Roman" w:hAnsi="Times New Roman"/>
          <w:b/>
          <w:b/>
          <w:color w:val="auto"/>
          <w:sz w:val="26"/>
          <w:szCs w:val="26"/>
        </w:rPr>
      </w:pPr>
      <w:r>
        <w:rPr>
          <w:rFonts w:ascii="Times New Roman" w:hAnsi="Times New Roman"/>
          <w:b/>
          <w:color w:val="auto"/>
          <w:sz w:val="26"/>
          <w:szCs w:val="26"/>
          <w:rPrChange w:id="0" w:author="&lt;анонимный&gt;" w:date="2021-01-06T00:53:49Z"/>
        </w:rPr>
        <w:rPrChange w:id="0" w:author="&lt;анонимный&gt;" w:date="2021-01-06T00:53:49Z"/>
      </w:r>
    </w:p>
    <w:p>
      <w:pPr>
        <w:pStyle w:val="Normal"/>
        <w:suppressAutoHyphens w:val="true"/>
        <w:spacing w:before="0" w:after="120"/>
        <w:ind w:firstLine="709"/>
        <w:jc w:val="left"/>
        <w:rPr>
          <w:rFonts w:ascii="Times New Roman" w:hAnsi="Times New Roman"/>
          <w:color w:val="auto"/>
          <w:sz w:val="26"/>
          <w:szCs w:val="26"/>
          <w:del w:id="16" w:author="&lt;анонимный&gt;" w:date="2021-01-06T00:47:26Z"/>
        </w:rPr>
      </w:pPr>
      <w:r>
        <w:rPr>
          <w:color w:val="auto"/>
          <w:sz w:val="26"/>
          <w:szCs w:val="26"/>
          <w:rPrChange w:id="0" w:author="&lt;анонимный&gt;" w:date="2021-01-06T00:53:49Z"/>
        </w:rPr>
        <w:t xml:space="preserve">Я, </w:t>
      </w:r>
      <w:del w:id="12" w:author="&lt;анонимный&gt;" w:date="2021-01-06T00:47:16Z">
        <w:r>
          <w:rPr>
            <w:color w:val="auto"/>
            <w:sz w:val="26"/>
            <w:szCs w:val="26"/>
          </w:rPr>
          <w:delText>_________________________________________________________________</w:delText>
        </w:r>
      </w:del>
      <w:ins w:id="13" w:author="&lt;анонимный&gt;" w:date="2021-01-06T00:47:17Z">
        <w:r>
          <w:rPr>
            <w:color w:val="auto"/>
            <w:sz w:val="26"/>
            <w:szCs w:val="26"/>
            <w:u w:val="none"/>
          </w:rPr>
          <w:t>${FIO}</w:t>
        </w:r>
      </w:ins>
      <w:r>
        <w:rPr>
          <w:color w:val="auto"/>
          <w:sz w:val="26"/>
          <w:szCs w:val="26"/>
          <w:rPrChange w:id="0" w:author="&lt;анонимный&gt;" w:date="2021-01-06T00:53:49Z"/>
        </w:rPr>
        <w:t xml:space="preserve">, </w:t>
      </w:r>
      <w:del w:id="15" w:author="&lt;анонимный&gt;" w:date="2021-01-06T00:47:26Z">
        <w:r>
          <w:rPr>
            <w:color w:val="auto"/>
            <w:sz w:val="26"/>
            <w:szCs w:val="26"/>
          </w:rPr>
          <w:delText>(указываются фамилия, имя, отчество полностью)</w:delText>
        </w:r>
      </w:del>
    </w:p>
    <w:p>
      <w:pPr>
        <w:pStyle w:val="Normal"/>
        <w:suppressAutoHyphens w:val="true"/>
        <w:spacing w:before="0" w:after="120"/>
        <w:ind w:firstLine="709"/>
        <w:jc w:val="left"/>
        <w:rPr>
          <w:rFonts w:ascii="Times New Roman" w:hAnsi="Times New Roman"/>
          <w:color w:val="auto"/>
          <w:sz w:val="26"/>
          <w:szCs w:val="26"/>
          <w:del w:id="30" w:author="&lt;анонимный&gt;" w:date="2021-01-06T00:49:48Z"/>
        </w:rPr>
      </w:pPr>
      <w:r>
        <w:rPr>
          <w:color w:val="auto"/>
          <w:sz w:val="26"/>
          <w:szCs w:val="26"/>
          <w:rPrChange w:id="0" w:author="&lt;анонимный&gt;" w:date="2021-01-06T00:53:49Z"/>
        </w:rPr>
        <w:t xml:space="preserve">паспорт </w:t>
      </w:r>
      <w:del w:id="18" w:author="&lt;анонимный&gt;" w:date="2021-01-06T00:47:37Z">
        <w:r>
          <w:rPr>
            <w:color w:val="auto"/>
            <w:sz w:val="26"/>
            <w:szCs w:val="26"/>
          </w:rPr>
          <w:delText>серии ________ номер ________________</w:delText>
        </w:r>
      </w:del>
      <w:ins w:id="19" w:author="&lt;анонимный&gt;" w:date="2021-01-06T00:47:47Z">
        <w:r>
          <w:rPr>
            <w:color w:val="auto"/>
            <w:sz w:val="26"/>
            <w:szCs w:val="26"/>
            <w:u w:val="none"/>
          </w:rPr>
          <w:t>${PASSPORT_SERIES}</w:t>
        </w:r>
      </w:ins>
      <w:ins w:id="20" w:author="&lt;анонимный&gt;" w:date="2021-01-06T00:48:00Z">
        <w:r>
          <w:rPr>
            <w:color w:val="auto"/>
            <w:sz w:val="26"/>
            <w:szCs w:val="26"/>
            <w:u w:val="none"/>
          </w:rPr>
          <w:t xml:space="preserve"> ${PASSPORT_NUMBER}</w:t>
        </w:r>
      </w:ins>
      <w:r>
        <w:rPr>
          <w:color w:val="auto"/>
          <w:sz w:val="26"/>
          <w:szCs w:val="26"/>
          <w:rPrChange w:id="0" w:author="&lt;анонимный&gt;" w:date="2021-01-06T00:53:49Z"/>
        </w:rPr>
        <w:t>,</w:t>
      </w:r>
      <w:del w:id="22" w:author="&lt;анонимный&gt;" w:date="2021-01-06T00:48:45Z">
        <w:r>
          <w:rPr>
            <w:color w:val="auto"/>
            <w:sz w:val="26"/>
            <w:szCs w:val="26"/>
          </w:rPr>
          <w:delText xml:space="preserve"> кем и когда </w:delText>
        </w:r>
      </w:del>
      <w:ins w:id="23" w:author="&lt;анонимный&gt;" w:date="2021-01-06T00:48:46Z">
        <w:r>
          <w:rPr>
            <w:color w:val="auto"/>
            <w:sz w:val="26"/>
            <w:szCs w:val="26"/>
          </w:rPr>
          <w:t xml:space="preserve"> </w:t>
        </w:r>
      </w:ins>
      <w:r>
        <w:rPr>
          <w:color w:val="auto"/>
          <w:sz w:val="26"/>
          <w:szCs w:val="26"/>
          <w:rPrChange w:id="0" w:author="&lt;анонимный&gt;" w:date="2021-01-06T00:53:49Z"/>
        </w:rPr>
        <w:t>выдан</w:t>
      </w:r>
      <w:ins w:id="25" w:author="&lt;анонимный&gt;" w:date="2021-01-06T00:48:56Z">
        <w:r>
          <w:rPr>
            <w:color w:val="auto"/>
            <w:sz w:val="26"/>
            <w:szCs w:val="26"/>
          </w:rPr>
          <w:t xml:space="preserve"> $</w:t>
        </w:r>
      </w:ins>
      <w:ins w:id="26" w:author="&lt;анонимный&gt;" w:date="2021-01-06T00:48:56Z">
        <w:r>
          <w:rPr>
            <w:color w:val="auto"/>
            <w:sz w:val="26"/>
            <w:szCs w:val="26"/>
            <w:u w:val="none"/>
          </w:rPr>
          <w:t>{PASSPORT_DATE}</w:t>
        </w:r>
      </w:ins>
      <w:ins w:id="27" w:author="&lt;анонимный&gt;" w:date="2021-01-06T00:49:02Z">
        <w:r>
          <w:rPr>
            <w:color w:val="auto"/>
            <w:sz w:val="26"/>
            <w:szCs w:val="26"/>
            <w:u w:val="none"/>
          </w:rPr>
          <w:t xml:space="preserve"> </w:t>
        </w:r>
      </w:ins>
      <w:del w:id="28" w:author="&lt;анонимный&gt;" w:date="2021-01-06T00:49:12Z">
        <w:r>
          <w:rPr>
            <w:color w:val="auto"/>
            <w:sz w:val="26"/>
            <w:szCs w:val="26"/>
            <w:u w:val="none"/>
          </w:rPr>
          <w:delText xml:space="preserve"> ______________</w:delText>
        </w:r>
      </w:del>
      <w:ins w:id="29" w:author="&lt;анонимный&gt;" w:date="2021-01-06T00:49:09Z">
        <w:r>
          <w:rPr>
            <w:color w:val="auto"/>
            <w:sz w:val="26"/>
            <w:szCs w:val="26"/>
            <w:u w:val="none"/>
          </w:rPr>
          <w:t>${PASSPORT_DEPARTMENT}</w:t>
        </w:r>
      </w:ins>
    </w:p>
    <w:p>
      <w:pPr>
        <w:pStyle w:val="Normal"/>
        <w:suppressAutoHyphens w:val="true"/>
        <w:spacing w:before="0" w:after="120"/>
        <w:ind w:firstLine="709"/>
        <w:jc w:val="center"/>
        <w:rPr>
          <w:u w:val="none"/>
          <w:del w:id="32" w:author="&lt;анонимный&gt;" w:date="2021-01-06T00:49:48Z"/>
        </w:rPr>
      </w:pPr>
      <w:del w:id="31" w:author="&lt;анонимный&gt;" w:date="2021-01-06T00:49:48Z">
        <w:r>
          <w:rPr>
            <w:color w:val="auto"/>
            <w:sz w:val="26"/>
            <w:szCs w:val="26"/>
          </w:rPr>
          <w:delText>_________________________________________________________________________,</w:delText>
        </w:r>
      </w:del>
    </w:p>
    <w:p>
      <w:pPr>
        <w:pStyle w:val="Normal"/>
        <w:suppressAutoHyphens w:val="true"/>
        <w:spacing w:before="0" w:after="120"/>
        <w:ind w:firstLine="709"/>
        <w:jc w:val="left"/>
        <w:rPr>
          <w:rFonts w:ascii="Times New Roman" w:hAnsi="Times New Roman"/>
          <w:color w:val="auto"/>
          <w:sz w:val="26"/>
          <w:szCs w:val="26"/>
          <w:del w:id="43" w:author="&lt;анонимный&gt;" w:date="2021-01-06T00:51:47Z"/>
        </w:rPr>
      </w:pPr>
      <w:ins w:id="33" w:author="&lt;анонимный&gt;" w:date="2021-01-06T01:00:13Z">
        <w:r>
          <w:rPr>
            <w:color w:val="auto"/>
            <w:sz w:val="26"/>
            <w:szCs w:val="26"/>
          </w:rPr>
          <w:t xml:space="preserve"> </w:t>
        </w:r>
      </w:ins>
      <w:r>
        <w:rPr>
          <w:color w:val="auto"/>
          <w:sz w:val="26"/>
          <w:szCs w:val="26"/>
          <w:rPrChange w:id="0" w:author="&lt;анонимный&gt;" w:date="2021-01-06T00:53:49Z"/>
        </w:rPr>
        <w:t xml:space="preserve">код подразделения </w:t>
      </w:r>
      <w:ins w:id="35" w:author="&lt;анонимный&gt;" w:date="2021-01-06T01:02:59Z">
        <w:r>
          <w:rPr>
            <w:color w:val="auto"/>
            <w:sz w:val="26"/>
            <w:szCs w:val="26"/>
          </w:rPr>
          <w:t>$</w:t>
        </w:r>
      </w:ins>
      <w:ins w:id="36" w:author="&lt;анонимный&gt;" w:date="2021-01-06T01:03:01Z">
        <w:r>
          <w:rPr>
            <w:color w:val="auto"/>
            <w:sz w:val="26"/>
            <w:szCs w:val="26"/>
          </w:rPr>
          <w:t>{PASSPORT_CODE}</w:t>
        </w:r>
      </w:ins>
      <w:del w:id="37" w:author="&lt;анонимный&gt;" w:date="2021-01-06T00:50:05Z">
        <w:r>
          <w:rPr>
            <w:color w:val="auto"/>
            <w:sz w:val="26"/>
            <w:szCs w:val="26"/>
            <w:u w:val="none"/>
          </w:rPr>
          <w:delText>_____________</w:delText>
        </w:r>
      </w:del>
      <w:r>
        <w:rPr>
          <w:color w:val="auto"/>
          <w:sz w:val="26"/>
          <w:szCs w:val="26"/>
          <w:rPrChange w:id="0" w:author="&lt;анонимный&gt;" w:date="2021-01-06T00:53:49Z"/>
        </w:rPr>
        <w:t>, проживающий по адресу:</w:t>
      </w:r>
      <w:del w:id="39" w:author="&lt;анонимный&gt;" w:date="2021-01-06T00:51:25Z">
        <w:r>
          <w:rPr>
            <w:color w:val="auto"/>
            <w:sz w:val="26"/>
            <w:szCs w:val="26"/>
          </w:rPr>
          <w:delText xml:space="preserve"> </w:delText>
        </w:r>
      </w:del>
      <w:ins w:id="40" w:author="&lt;анонимный&gt;" w:date="2021-01-06T00:51:21Z">
        <w:r>
          <w:rPr>
            <w:color w:val="auto"/>
            <w:sz w:val="26"/>
            <w:szCs w:val="26"/>
          </w:rPr>
          <w:t xml:space="preserve"> </w:t>
        </w:r>
      </w:ins>
      <w:del w:id="41" w:author="&lt;анонимный&gt;" w:date="2021-01-06T00:51:20Z">
        <w:r>
          <w:rPr>
            <w:color w:val="auto"/>
            <w:sz w:val="26"/>
            <w:szCs w:val="26"/>
          </w:rPr>
          <w:delText>_____________________</w:delText>
        </w:r>
      </w:del>
      <w:ins w:id="42" w:author="&lt;анонимный&gt;" w:date="2021-01-06T00:51:22Z">
        <w:r>
          <w:rPr>
            <w:color w:val="auto"/>
            <w:sz w:val="26"/>
            <w:szCs w:val="26"/>
            <w:u w:val="none"/>
          </w:rPr>
          <w:t>${PASSPORT_REGISTRATION}</w:t>
        </w:r>
      </w:ins>
    </w:p>
    <w:p>
      <w:pPr>
        <w:pStyle w:val="Normal"/>
        <w:suppressAutoHyphens w:val="true"/>
        <w:spacing w:before="0" w:after="120"/>
        <w:ind w:firstLine="709"/>
        <w:jc w:val="left"/>
        <w:rPr>
          <w:rFonts w:ascii="Times New Roman" w:hAnsi="Times New Roman"/>
          <w:color w:val="auto"/>
          <w:sz w:val="26"/>
          <w:szCs w:val="26"/>
          <w:del w:id="46" w:author="&lt;анонимный&gt;" w:date="2021-01-06T00:51:51Z"/>
        </w:rPr>
      </w:pPr>
      <w:del w:id="44" w:author="&lt;анонимный&gt;" w:date="2021-01-06T00:51:47Z">
        <w:r>
          <w:rPr>
            <w:color w:val="auto"/>
            <w:sz w:val="26"/>
            <w:szCs w:val="26"/>
          </w:rPr>
          <w:delText>_________________________________________________________________________</w:delText>
        </w:r>
      </w:del>
      <w:r>
        <w:rPr>
          <w:color w:val="auto"/>
          <w:sz w:val="26"/>
          <w:szCs w:val="26"/>
          <w:rPrChange w:id="0" w:author="&lt;анонимный&gt;" w:date="2021-01-06T00:53:49Z"/>
        </w:rPr>
        <w:t>,</w:t>
      </w:r>
    </w:p>
    <w:p>
      <w:pPr>
        <w:pStyle w:val="Normal"/>
        <w:suppressAutoHyphens w:val="true"/>
        <w:spacing w:before="0" w:after="120"/>
        <w:ind w:firstLine="709"/>
        <w:jc w:val="left"/>
        <w:rPr>
          <w:rFonts w:ascii="Times New Roman" w:hAnsi="Times New Roman"/>
          <w:color w:val="auto"/>
          <w:sz w:val="26"/>
          <w:szCs w:val="26"/>
          <w:del w:id="48" w:author="&lt;анонимный&gt;" w:date="2021-01-06T01:03:58Z"/>
        </w:rPr>
      </w:pPr>
      <w:del w:id="47" w:author="&lt;анонимный&gt;" w:date="2021-01-06T00:51:51Z">
        <w:r>
          <w:rPr>
            <w:color w:val="auto"/>
            <w:sz w:val="26"/>
            <w:szCs w:val="26"/>
          </w:rPr>
          <w:delText>указывается адрес регистрации по месту жительства)</w:delText>
        </w:r>
      </w:del>
    </w:p>
    <w:p>
      <w:pPr>
        <w:pStyle w:val="Normal"/>
        <w:widowControl/>
        <w:suppressAutoHyphens w:val="true"/>
        <w:bidi w:val="0"/>
        <w:spacing w:lineRule="auto" w:line="240" w:before="0" w:after="120"/>
        <w:ind w:firstLine="709"/>
        <w:jc w:val="left"/>
        <w:rPr>
          <w:rFonts w:ascii="Times New Roman" w:hAnsi="Times New Roman"/>
          <w:color w:val="auto"/>
          <w:sz w:val="26"/>
          <w:szCs w:val="26"/>
        </w:rPr>
      </w:pPr>
      <w:ins w:id="49" w:author="&lt;анонимный&gt;" w:date="2021-01-06T01:03:59Z">
        <w:r>
          <w:rPr>
            <w:color w:val="auto"/>
            <w:sz w:val="26"/>
            <w:szCs w:val="26"/>
          </w:rPr>
          <w:t xml:space="preserve"> </w:t>
        </w:r>
      </w:ins>
      <w:r>
        <w:rPr>
          <w:color w:val="auto"/>
          <w:sz w:val="26"/>
          <w:szCs w:val="26"/>
          <w:rPrChange w:id="0" w:author="&lt;анонимный&gt;" w:date="2021-01-06T00:53:49Z"/>
        </w:rPr>
        <w:t>в соответствии с Федеральным законом от 27.07.2006 № 152-ФЗ «О персональных данных» даю согласие Публичному акционерному обществу «Ростелеком» (ПАО «Ростелеком»), местонахождение: 191002, г. Санкт-Петербург, ул. Достоевского, д. 15; почтовый адрес: 125047, г. Москва, ул. 1-я Тверская-Ямская, д. 14</w:t>
      </w:r>
    </w:p>
    <w:p>
      <w:pPr>
        <w:pStyle w:val="Normal"/>
        <w:suppressAutoHyphens w:val="true"/>
        <w:spacing w:lineRule="auto" w:line="360"/>
        <w:jc w:val="both"/>
        <w:rPr>
          <w:rFonts w:ascii="Times New Roman" w:hAnsi="Times New Roman"/>
          <w:color w:val="auto"/>
          <w:sz w:val="26"/>
          <w:szCs w:val="26"/>
        </w:rPr>
      </w:pPr>
      <w:r>
        <w:rPr>
          <w:color w:val="auto"/>
          <w:sz w:val="26"/>
          <w:szCs w:val="26"/>
          <w:rPrChange w:id="0" w:author="&lt;анонимный&gt;" w:date="2021-01-06T00:53:49Z"/>
        </w:rPr>
        <w:t>на обработку следующих персональных данных:</w:t>
      </w:r>
    </w:p>
    <w:p>
      <w:pPr>
        <w:pStyle w:val="Style21"/>
        <w:numPr>
          <w:ilvl w:val="0"/>
          <w:numId w:val="2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ascii="Times New Roman" w:hAnsi="Times New Roman"/>
          <w:color w:val="auto"/>
          <w:sz w:val="26"/>
          <w:szCs w:val="26"/>
        </w:rPr>
      </w:pPr>
      <w:r>
        <w:rPr>
          <w:color w:val="auto"/>
          <w:sz w:val="26"/>
          <w:szCs w:val="26"/>
          <w:rPrChange w:id="0" w:author="&lt;анонимный&gt;" w:date="2021-01-06T00:53:49Z"/>
        </w:rPr>
        <w:t xml:space="preserve">фамилия, имя, отчество </w:t>
      </w:r>
      <w:r>
        <w:rPr>
          <w:rFonts w:eastAsia="Times New Roman"/>
          <w:color w:val="auto"/>
          <w:sz w:val="26"/>
          <w:szCs w:val="26"/>
          <w:rPrChange w:id="0" w:author="&lt;анонимный&gt;" w:date="2021-01-06T00:53:49Z"/>
        </w:rPr>
        <w:t>(в том числе прежние фамилии, имена отчества, в случае их изменения)</w:t>
      </w:r>
      <w:r>
        <w:rPr>
          <w:color w:val="auto"/>
          <w:sz w:val="26"/>
          <w:szCs w:val="26"/>
          <w:rPrChange w:id="0" w:author="&lt;анонимный&gt;" w:date="2021-01-06T00:53:49Z"/>
        </w:rPr>
        <w:t>;</w:t>
      </w:r>
    </w:p>
    <w:p>
      <w:pPr>
        <w:pStyle w:val="Style21"/>
        <w:numPr>
          <w:ilvl w:val="0"/>
          <w:numId w:val="2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ascii="Times New Roman" w:hAnsi="Times New Roman"/>
          <w:color w:val="auto"/>
          <w:sz w:val="26"/>
          <w:szCs w:val="26"/>
        </w:rPr>
      </w:pPr>
      <w:r>
        <w:rPr>
          <w:color w:val="auto"/>
          <w:sz w:val="26"/>
          <w:szCs w:val="26"/>
          <w:rPrChange w:id="0" w:author="&lt;анонимный&gt;" w:date="2021-01-06T00:53:49Z"/>
        </w:rPr>
        <w:t>число, месяц, год рождения;</w:t>
      </w:r>
    </w:p>
    <w:p>
      <w:pPr>
        <w:pStyle w:val="Style21"/>
        <w:numPr>
          <w:ilvl w:val="0"/>
          <w:numId w:val="2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ascii="Times New Roman" w:hAnsi="Times New Roman"/>
          <w:color w:val="auto"/>
          <w:sz w:val="26"/>
          <w:szCs w:val="26"/>
        </w:rPr>
      </w:pPr>
      <w:r>
        <w:rPr>
          <w:color w:val="auto"/>
          <w:sz w:val="26"/>
          <w:szCs w:val="26"/>
          <w:rPrChange w:id="0" w:author="&lt;анонимный&gt;" w:date="2021-01-06T00:53:49Z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2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ascii="Times New Roman" w:hAnsi="Times New Roman"/>
          <w:color w:val="auto"/>
          <w:sz w:val="26"/>
          <w:szCs w:val="26"/>
        </w:rPr>
      </w:pPr>
      <w:r>
        <w:rPr>
          <w:color w:val="auto"/>
          <w:sz w:val="26"/>
          <w:szCs w:val="26"/>
          <w:rPrChange w:id="0" w:author="&lt;анонимный&gt;" w:date="2021-01-06T00:53:49Z"/>
        </w:rPr>
        <w:t>домашний/мобильный/рабочий телефон, адрес электронной почты или сведения о других способах связи;</w:t>
      </w:r>
    </w:p>
    <w:p>
      <w:pPr>
        <w:pStyle w:val="Style21"/>
        <w:numPr>
          <w:ilvl w:val="0"/>
          <w:numId w:val="2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ascii="Times New Roman" w:hAnsi="Times New Roman"/>
          <w:color w:val="auto"/>
          <w:sz w:val="26"/>
          <w:szCs w:val="26"/>
        </w:rPr>
      </w:pPr>
      <w:r>
        <w:rPr>
          <w:color w:val="auto"/>
          <w:sz w:val="26"/>
          <w:szCs w:val="26"/>
          <w:rPrChange w:id="0" w:author="&lt;анонимный&gt;" w:date="2021-01-06T00:53:49Z"/>
        </w:rPr>
        <w:t xml:space="preserve">сведения о составе семьи и наличии иждивенцев; </w:t>
      </w:r>
    </w:p>
    <w:p>
      <w:pPr>
        <w:pStyle w:val="Style21"/>
        <w:numPr>
          <w:ilvl w:val="0"/>
          <w:numId w:val="2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ascii="Times New Roman" w:hAnsi="Times New Roman"/>
          <w:color w:val="auto"/>
          <w:sz w:val="26"/>
          <w:szCs w:val="26"/>
        </w:rPr>
      </w:pPr>
      <w:r>
        <w:rPr>
          <w:color w:val="auto"/>
          <w:sz w:val="26"/>
          <w:szCs w:val="26"/>
          <w:rPrChange w:id="0" w:author="&lt;анонимный&gt;" w:date="2021-01-06T00:53:49Z"/>
        </w:rPr>
        <w:t>информация о заработной плате и доходах;</w:t>
      </w:r>
    </w:p>
    <w:p>
      <w:pPr>
        <w:pStyle w:val="Style21"/>
        <w:numPr>
          <w:ilvl w:val="0"/>
          <w:numId w:val="2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ascii="Times New Roman" w:hAnsi="Times New Roman"/>
          <w:color w:val="auto"/>
          <w:sz w:val="26"/>
          <w:szCs w:val="26"/>
        </w:rPr>
      </w:pPr>
      <w:r>
        <w:rPr>
          <w:color w:val="auto"/>
          <w:sz w:val="26"/>
          <w:szCs w:val="26"/>
          <w:rPrChange w:id="0" w:author="&lt;анонимный&gt;" w:date="2021-01-06T00:53:49Z"/>
        </w:rPr>
        <w:t>табельный номер;</w:t>
      </w:r>
    </w:p>
    <w:p>
      <w:pPr>
        <w:pStyle w:val="Style21"/>
        <w:numPr>
          <w:ilvl w:val="0"/>
          <w:numId w:val="2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ascii="Times New Roman" w:hAnsi="Times New Roman"/>
          <w:color w:val="auto"/>
          <w:sz w:val="26"/>
          <w:szCs w:val="26"/>
        </w:rPr>
      </w:pPr>
      <w:r>
        <w:rPr>
          <w:color w:val="auto"/>
          <w:sz w:val="26"/>
          <w:szCs w:val="26"/>
          <w:rPrChange w:id="0" w:author="&lt;анонимный&gt;" w:date="2021-01-06T00:53:49Z"/>
        </w:rPr>
        <w:t>вид, серия, номер документа, удостоверяющего личность, наименование органа, выдавшего его, код подразделения, дата выдачи, адрес постоянной или временной регистрации;</w:t>
      </w:r>
    </w:p>
    <w:p>
      <w:pPr>
        <w:pStyle w:val="Style21"/>
        <w:numPr>
          <w:ilvl w:val="0"/>
          <w:numId w:val="2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ascii="Times New Roman" w:hAnsi="Times New Roman"/>
          <w:color w:val="auto"/>
          <w:sz w:val="26"/>
          <w:szCs w:val="26"/>
        </w:rPr>
      </w:pPr>
      <w:r>
        <w:rPr>
          <w:color w:val="auto"/>
          <w:sz w:val="26"/>
          <w:szCs w:val="26"/>
          <w:rPrChange w:id="0" w:author="&lt;анонимный&gt;" w:date="2021-01-06T00:53:49Z"/>
        </w:rPr>
        <w:t>сведения о сделках с недвижимым имуществом и правах собственности на него;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ascii="Times New Roman" w:hAnsi="Times New Roman"/>
          <w:color w:val="auto"/>
          <w:sz w:val="26"/>
          <w:szCs w:val="26"/>
        </w:rPr>
      </w:pPr>
      <w:r>
        <w:rPr>
          <w:rFonts w:eastAsia="MS Mincho"/>
          <w:color w:val="auto"/>
          <w:sz w:val="26"/>
          <w:szCs w:val="26"/>
          <w:rPrChange w:id="0" w:author="&lt;анонимный&gt;" w:date="2021-01-06T00:53:49Z"/>
        </w:rPr>
        <w:t>реквизиты банковского лицевого счета для перечисления материальной помощи;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jc w:val="both"/>
        <w:rPr>
          <w:rFonts w:ascii="Times New Roman" w:hAnsi="Times New Roman"/>
          <w:color w:val="auto"/>
          <w:sz w:val="26"/>
          <w:szCs w:val="26"/>
        </w:rPr>
      </w:pPr>
      <w:r>
        <w:rPr>
          <w:rFonts w:eastAsia="MS Mincho"/>
          <w:color w:val="auto"/>
          <w:sz w:val="26"/>
          <w:szCs w:val="26"/>
          <w:rPrChange w:id="0" w:author="&lt;анонимный&gt;" w:date="2021-01-06T00:53:49Z"/>
        </w:rPr>
        <w:t xml:space="preserve">иные сведения, необходимые ПАО «Ростелеком» в связи с оказанием помощи в улучшении жилищных условий и иными непосредственно связанными с ними отношениями, обработка которых ПАО «Ростелеком» допускается в соответствующим законодательством Российской Федерации, </w:t>
      </w:r>
      <w:r>
        <w:rPr>
          <w:rFonts w:eastAsia="MS Mincho"/>
          <w:color w:val="000000"/>
          <w:sz w:val="26"/>
          <w:szCs w:val="26"/>
          <w:shd w:fill="auto" w:val="clear"/>
          <w:rPrChange w:id="0" w:author="&lt;анонимный&gt;" w:date="2021-01-06T00:53:49Z"/>
        </w:rPr>
        <w:t>в том числе:</w:t>
      </w:r>
    </w:p>
    <w:p>
      <w:pPr>
        <w:pStyle w:val="ListParagraph"/>
        <w:tabs>
          <w:tab w:val="clear" w:pos="720"/>
          <w:tab w:val="left" w:pos="900" w:leader="none"/>
        </w:tabs>
        <w:suppressAutoHyphens w:val="true"/>
        <w:ind w:left="851" w:hanging="0"/>
        <w:rPr>
          <w:rFonts w:ascii="Times New Roman" w:hAnsi="Times New Roman"/>
          <w:color w:val="auto"/>
          <w:sz w:val="26"/>
          <w:szCs w:val="26"/>
        </w:rPr>
      </w:pPr>
      <w:r>
        <w:rPr>
          <w:rFonts w:eastAsia="MS Mincho"/>
          <w:color w:val="auto"/>
          <w:sz w:val="26"/>
          <w:szCs w:val="26"/>
          <w:rPrChange w:id="0" w:author="&lt;анонимный&gt;" w:date="2021-01-06T00:53:49Z"/>
        </w:rPr>
        <w:t>- фотография строительства</w:t>
      </w:r>
      <w:ins w:id="67" w:author="Демьяненко Наталья Алексеевна" w:date="2020-12-18T17:39:00Z">
        <w:r>
          <w:rPr>
            <w:rFonts w:eastAsia="MS Mincho"/>
            <w:color w:val="auto"/>
            <w:sz w:val="26"/>
            <w:szCs w:val="26"/>
          </w:rPr>
          <w:t>/состояния</w:t>
        </w:r>
      </w:ins>
      <w:r>
        <w:rPr>
          <w:rFonts w:eastAsia="MS Mincho"/>
          <w:color w:val="auto"/>
          <w:sz w:val="26"/>
          <w:szCs w:val="26"/>
          <w:rPrChange w:id="0" w:author="&lt;анонимный&gt;" w:date="2021-01-06T00:53:49Z"/>
        </w:rPr>
        <w:t xml:space="preserve"> дома</w:t>
      </w:r>
      <w:ins w:id="69" w:author="Демьяненко Наталья Алексеевна" w:date="2020-12-18T17:39:00Z">
        <w:r>
          <w:rPr>
            <w:rFonts w:eastAsia="MS Mincho"/>
            <w:color w:val="auto"/>
            <w:sz w:val="26"/>
            <w:szCs w:val="26"/>
          </w:rPr>
          <w:t>/квартиры</w:t>
        </w:r>
      </w:ins>
      <w:bookmarkStart w:id="0" w:name="_GoBack"/>
      <w:bookmarkEnd w:id="0"/>
      <w:r>
        <w:rPr>
          <w:rFonts w:eastAsia="MS Mincho"/>
          <w:color w:val="auto"/>
          <w:sz w:val="26"/>
          <w:szCs w:val="26"/>
          <w:rPrChange w:id="0" w:author="&lt;анонимный&gt;" w:date="2021-01-06T00:53:49Z"/>
        </w:rPr>
        <w:t>;</w:t>
      </w:r>
    </w:p>
    <w:p>
      <w:pPr>
        <w:pStyle w:val="ListParagraph"/>
        <w:tabs>
          <w:tab w:val="clear" w:pos="720"/>
          <w:tab w:val="left" w:pos="900" w:leader="none"/>
        </w:tabs>
        <w:suppressAutoHyphens w:val="true"/>
        <w:ind w:left="851" w:hanging="0"/>
        <w:rPr>
          <w:rFonts w:ascii="Times New Roman" w:hAnsi="Times New Roman"/>
          <w:color w:val="auto"/>
          <w:sz w:val="26"/>
          <w:szCs w:val="26"/>
        </w:rPr>
      </w:pPr>
      <w:r>
        <w:rPr>
          <w:rFonts w:eastAsia="MS Mincho"/>
          <w:color w:val="auto"/>
          <w:sz w:val="26"/>
          <w:szCs w:val="26"/>
          <w:rPrChange w:id="0" w:author="&lt;анонимный&gt;" w:date="2021-01-06T00:53:49Z"/>
        </w:rPr>
        <w:t>- свидетельство многодетной семьи;</w:t>
      </w:r>
    </w:p>
    <w:p>
      <w:pPr>
        <w:pStyle w:val="ListParagraph"/>
        <w:tabs>
          <w:tab w:val="clear" w:pos="720"/>
          <w:tab w:val="left" w:pos="900" w:leader="none"/>
        </w:tabs>
        <w:suppressAutoHyphens w:val="true"/>
        <w:ind w:left="851" w:hanging="0"/>
        <w:rPr>
          <w:rFonts w:ascii="Times New Roman" w:hAnsi="Times New Roman"/>
          <w:color w:val="auto"/>
          <w:sz w:val="26"/>
          <w:szCs w:val="26"/>
        </w:rPr>
      </w:pPr>
      <w:r>
        <w:rPr>
          <w:rFonts w:eastAsia="MS Mincho"/>
          <w:color w:val="auto"/>
          <w:sz w:val="26"/>
          <w:szCs w:val="26"/>
          <w:rPrChange w:id="0" w:author="&lt;анонимный&gt;" w:date="2021-01-06T00:53:49Z"/>
        </w:rPr>
        <w:t>- свидетельство об инвалидности;</w:t>
      </w:r>
    </w:p>
    <w:p>
      <w:pPr>
        <w:pStyle w:val="ListParagraph"/>
        <w:tabs>
          <w:tab w:val="clear" w:pos="720"/>
          <w:tab w:val="left" w:pos="900" w:leader="none"/>
        </w:tabs>
        <w:suppressAutoHyphens w:val="true"/>
        <w:ind w:left="851" w:hanging="0"/>
        <w:rPr>
          <w:rFonts w:ascii="Times New Roman" w:hAnsi="Times New Roman"/>
          <w:color w:val="auto"/>
          <w:sz w:val="26"/>
          <w:szCs w:val="26"/>
        </w:rPr>
      </w:pPr>
      <w:r>
        <w:rPr>
          <w:rFonts w:eastAsia="MS Mincho"/>
          <w:color w:val="auto"/>
          <w:sz w:val="26"/>
          <w:szCs w:val="26"/>
          <w:rPrChange w:id="0" w:author="&lt;анонимный&gt;" w:date="2021-01-06T00:53:49Z"/>
        </w:rPr>
        <w:t>- другие документы, подтверждающие отнесение к категории нуждающихся в улучшении жилищных условий.</w:t>
      </w:r>
    </w:p>
    <w:p>
      <w:pPr>
        <w:pStyle w:val="Normal"/>
        <w:ind w:left="540" w:firstLine="709"/>
        <w:jc w:val="both"/>
        <w:rPr>
          <w:rFonts w:ascii="Times New Roman" w:hAnsi="Times New Roman"/>
          <w:color w:val="auto"/>
          <w:sz w:val="26"/>
          <w:szCs w:val="26"/>
        </w:rPr>
      </w:pPr>
      <w:r>
        <w:rPr>
          <w:color w:val="auto"/>
          <w:sz w:val="26"/>
          <w:szCs w:val="26"/>
          <w:rPrChange w:id="0" w:author="&lt;анонимный&gt;" w:date="2021-01-06T00:53:49Z"/>
        </w:rPr>
        <w:rPrChange w:id="0" w:author="&lt;анонимный&gt;" w:date="2021-01-06T00:53:49Z"/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Times New Roman" w:hAnsi="Times New Roman"/>
          <w:color w:val="auto"/>
          <w:sz w:val="26"/>
          <w:szCs w:val="26"/>
        </w:rPr>
      </w:pPr>
      <w:r>
        <w:rPr>
          <w:color w:val="auto"/>
          <w:sz w:val="26"/>
          <w:szCs w:val="26"/>
          <w:rPrChange w:id="0" w:author="&lt;анонимный&gt;" w:date="2021-01-06T00:53:49Z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rFonts w:ascii="Times New Roman" w:hAnsi="Times New Roman"/>
          <w:color w:val="auto"/>
          <w:sz w:val="26"/>
          <w:szCs w:val="26"/>
        </w:rPr>
      </w:pPr>
      <w:r>
        <w:rPr>
          <w:color w:val="auto"/>
          <w:sz w:val="26"/>
          <w:szCs w:val="26"/>
          <w:rPrChange w:id="0" w:author="&lt;анонимный&gt;" w:date="2021-01-06T00:53:49Z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rFonts w:ascii="Times New Roman" w:hAnsi="Times New Roman"/>
          <w:color w:val="auto"/>
          <w:sz w:val="26"/>
          <w:szCs w:val="26"/>
        </w:rPr>
      </w:pPr>
      <w:r>
        <w:rPr>
          <w:color w:val="auto"/>
          <w:sz w:val="26"/>
          <w:szCs w:val="26"/>
          <w:rPrChange w:id="0" w:author="&lt;анонимный&gt;" w:date="2021-01-06T00:53:49Z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auto"/>
          <w:sz w:val="26"/>
          <w:szCs w:val="26"/>
        </w:rPr>
      </w:pPr>
      <w:r>
        <w:rPr>
          <w:color w:val="auto"/>
          <w:sz w:val="26"/>
          <w:szCs w:val="26"/>
          <w:rPrChange w:id="0" w:author="&lt;анонимный&gt;" w:date="2021-01-06T00:53:49Z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rFonts w:ascii="Times New Roman" w:hAnsi="Times New Roman"/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9"/>
        <w:gridCol w:w="6923"/>
      </w:tblGrid>
      <w:tr>
        <w:trPr/>
        <w:tc>
          <w:tcPr>
            <w:tcW w:w="299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/>
                <w:color w:val="auto"/>
                <w:sz w:val="26"/>
                <w:szCs w:val="26"/>
              </w:rPr>
            </w:pPr>
            <w:ins w:id="79" w:author="&lt;анонимный&gt;" w:date="2021-01-06T00:55:07Z">
              <w:r>
                <w:rPr>
                  <w:color w:val="auto"/>
                  <w:sz w:val="26"/>
                  <w:szCs w:val="26"/>
                </w:rPr>
                <w:t xml:space="preserve">Дата: </w:t>
              </w:r>
            </w:ins>
            <w:ins w:id="80" w:author="&lt;анонимный&gt;" w:date="2021-01-06T00:55:07Z">
              <w:r>
                <w:rPr>
                  <w:color w:val="auto"/>
                  <w:sz w:val="26"/>
                  <w:szCs w:val="26"/>
                  <w:u w:val="none"/>
                </w:rPr>
                <w:t>${DATE}</w:t>
              </w:r>
            </w:ins>
          </w:p>
        </w:tc>
        <w:tc>
          <w:tcPr>
            <w:tcW w:w="6923" w:type="dxa"/>
            <w:tcBorders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/>
                <w:color w:val="auto"/>
                <w:sz w:val="26"/>
                <w:szCs w:val="26"/>
              </w:rPr>
            </w:pPr>
            <w:ins w:id="81" w:author="&lt;анонимный&gt;" w:date="2021-01-06T00:55:07Z">
              <w:r>
                <w:rPr>
                  <w:color w:val="auto"/>
                  <w:sz w:val="26"/>
                  <w:szCs w:val="26"/>
                </w:rPr>
                <w:t>Подпись: ____________(</w:t>
              </w:r>
            </w:ins>
            <w:ins w:id="82" w:author="&lt;анонимный&gt;" w:date="2021-01-06T00:55:07Z">
              <w:r>
                <w:rPr>
                  <w:color w:val="auto"/>
                  <w:sz w:val="26"/>
                  <w:szCs w:val="26"/>
                  <w:lang w:val="en-US"/>
                </w:rPr>
                <w:t>${FIO2}</w:t>
              </w:r>
            </w:ins>
            <w:ins w:id="83" w:author="&lt;анонимный&gt;" w:date="2021-01-06T00:55:07Z">
              <w:r>
                <w:rPr>
                  <w:color w:val="auto"/>
                  <w:sz w:val="26"/>
                  <w:szCs w:val="26"/>
                </w:rPr>
                <w:t>)</w:t>
              </w:r>
            </w:ins>
          </w:p>
        </w:tc>
      </w:tr>
    </w:tbl>
    <w:p>
      <w:pPr>
        <w:pStyle w:val="Normal"/>
        <w:rPr>
          <w:rFonts w:ascii="Times New Roman" w:hAnsi="Times New Roman"/>
          <w:color w:val="auto"/>
          <w:sz w:val="26"/>
          <w:szCs w:val="26"/>
          <w:del w:id="85" w:author="&lt;анонимный&gt;" w:date="2021-01-06T00:55:27Z"/>
        </w:rPr>
      </w:pPr>
      <w:del w:id="84" w:author="&lt;анонимный&gt;" w:date="2021-01-06T00:55:27Z">
        <w:r>
          <w:rPr>
            <w:color w:val="auto"/>
            <w:sz w:val="26"/>
            <w:szCs w:val="26"/>
          </w:rPr>
        </w:r>
      </w:del>
    </w:p>
    <w:p>
      <w:pPr>
        <w:pStyle w:val="Normal"/>
        <w:rPr>
          <w:rFonts w:ascii="Times New Roman" w:hAnsi="Times New Roman"/>
          <w:sz w:val="26"/>
          <w:szCs w:val="26"/>
          <w:del w:id="91" w:author="&lt;анонимный&gt;" w:date="2021-01-06T00:54:52Z"/>
        </w:rPr>
      </w:pPr>
      <w:del w:id="86" w:author="&lt;анонимный&gt;" w:date="2021-01-06T00:55:27Z">
        <w:r>
          <w:rPr>
            <w:color w:val="auto"/>
            <w:sz w:val="26"/>
            <w:szCs w:val="26"/>
          </w:rPr>
          <w:delText xml:space="preserve">Дата </w:delText>
        </w:r>
      </w:del>
      <w:del w:id="87" w:author="&lt;анонимный&gt;" w:date="2021-01-06T00:54:10Z">
        <w:r>
          <w:rPr>
            <w:color w:val="auto"/>
            <w:sz w:val="26"/>
            <w:szCs w:val="26"/>
          </w:rPr>
          <w:delText>_________________</w:delText>
        </w:r>
      </w:del>
      <w:del w:id="88" w:author="&lt;анонимный&gt;" w:date="2021-01-06T00:55:27Z">
        <w:r>
          <w:rPr>
            <w:color w:val="auto"/>
            <w:sz w:val="26"/>
            <w:szCs w:val="26"/>
          </w:rPr>
          <w:delText xml:space="preserve">                    Подпись ____________(</w:delText>
        </w:r>
      </w:del>
      <w:del w:id="89" w:author="&lt;анонимный&gt;" w:date="2021-01-06T00:54:37Z">
        <w:r>
          <w:rPr>
            <w:color w:val="auto"/>
            <w:sz w:val="26"/>
            <w:szCs w:val="26"/>
          </w:rPr>
          <w:delText>_____________________</w:delText>
        </w:r>
      </w:del>
      <w:del w:id="90" w:author="&lt;анонимный&gt;" w:date="2021-01-06T00:55:15Z">
        <w:r>
          <w:rPr>
            <w:color w:val="auto"/>
            <w:sz w:val="26"/>
            <w:szCs w:val="26"/>
          </w:rPr>
          <w:delText>)</w:delText>
        </w:r>
      </w:del>
    </w:p>
    <w:p>
      <w:pPr>
        <w:pStyle w:val="Normal"/>
        <w:rPr>
          <w:rFonts w:ascii="Times New Roman" w:hAnsi="Times New Roman"/>
          <w:sz w:val="26"/>
          <w:szCs w:val="26"/>
          <w:del w:id="94" w:author="&lt;анонимный&gt;" w:date="2021-01-06T00:53:28Z"/>
        </w:rPr>
      </w:pPr>
      <w:del w:id="92" w:author="&lt;анонимный&gt;" w:date="2021-01-06T00:54:52Z">
        <w:r>
          <w:rPr>
            <w:color w:val="auto"/>
            <w:sz w:val="26"/>
            <w:szCs w:val="26"/>
          </w:rPr>
          <w:delText xml:space="preserve">          </w:delText>
        </w:r>
      </w:del>
      <w:del w:id="93" w:author="&lt;анонимный&gt;" w:date="2021-01-06T00:54:52Z">
        <w:r>
          <w:rPr>
            <w:color w:val="auto"/>
            <w:sz w:val="26"/>
            <w:szCs w:val="26"/>
          </w:rPr>
          <w:delText>(И.О. Фамилия)</w:delText>
        </w:r>
      </w:del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0" w:firstLine="6096"/>
        <w:jc w:val="center"/>
        <w:outlineLvl w:val="1"/>
        <w:rPr>
          <w:rFonts w:ascii="Times New Roman" w:hAnsi="Times New Roman"/>
          <w:sz w:val="26"/>
          <w:szCs w:val="26"/>
          <w:del w:id="96" w:author="&lt;анонимный&gt;" w:date="2021-01-06T00:53:28Z"/>
        </w:rPr>
      </w:pPr>
      <w:del w:id="95" w:author="&lt;анонимный&gt;" w:date="2021-01-06T00:53:28Z">
        <w:r>
          <w:rPr>
            <w:sz w:val="26"/>
            <w:szCs w:val="26"/>
          </w:rPr>
        </w:r>
      </w:del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0" w:firstLine="6096"/>
        <w:jc w:val="center"/>
        <w:outlineLvl w:val="1"/>
        <w:rPr>
          <w:rFonts w:ascii="Times New Roman" w:hAnsi="Times New Roman"/>
          <w:sz w:val="26"/>
          <w:szCs w:val="26"/>
          <w:del w:id="98" w:author="&lt;анонимный&gt;" w:date="2021-01-06T00:53:28Z"/>
        </w:rPr>
      </w:pPr>
      <w:del w:id="97" w:author="&lt;анонимный&gt;" w:date="2021-01-06T00:53:28Z">
        <w:r>
          <w:rPr>
            <w:sz w:val="26"/>
            <w:szCs w:val="26"/>
          </w:rPr>
        </w:r>
      </w:del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0" w:firstLine="6096"/>
        <w:jc w:val="center"/>
        <w:outlineLvl w:val="1"/>
        <w:rPr>
          <w:rFonts w:ascii="Times New Roman" w:hAnsi="Times New Roman"/>
          <w:sz w:val="26"/>
          <w:szCs w:val="26"/>
          <w:del w:id="100" w:author="&lt;анонимный&gt;" w:date="2021-01-06T00:53:28Z"/>
        </w:rPr>
      </w:pPr>
      <w:del w:id="99" w:author="&lt;анонимный&gt;" w:date="2021-01-06T00:53:28Z">
        <w:r>
          <w:rPr>
            <w:sz w:val="26"/>
            <w:szCs w:val="26"/>
          </w:rPr>
        </w:r>
      </w:del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0" w:firstLine="6096"/>
        <w:jc w:val="center"/>
        <w:outlineLvl w:val="1"/>
        <w:rPr>
          <w:del w:id="102" w:author="&lt;анонимный&gt;" w:date="2021-01-06T00:53:28Z"/>
        </w:rPr>
      </w:pPr>
      <w:del w:id="101" w:author="&lt;анонимный&gt;" w:date="2021-01-06T00:53:28Z">
        <w:r>
          <w:rPr/>
        </w:r>
      </w:del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0" w:firstLine="6096"/>
        <w:jc w:val="center"/>
        <w:outlineLvl w:val="1"/>
        <w:rPr>
          <w:del w:id="104" w:author="&lt;анонимный&gt;" w:date="2021-01-06T00:53:28Z"/>
        </w:rPr>
      </w:pPr>
      <w:del w:id="103" w:author="&lt;анонимный&gt;" w:date="2021-01-06T00:53:28Z">
        <w:r>
          <w:rPr/>
        </w:r>
      </w:del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0" w:firstLine="6096"/>
        <w:jc w:val="center"/>
        <w:outlineLvl w:val="1"/>
        <w:rPr>
          <w:del w:id="106" w:author="&lt;анонимный&gt;" w:date="2021-01-06T00:53:28Z"/>
        </w:rPr>
      </w:pPr>
      <w:del w:id="105" w:author="&lt;анонимный&gt;" w:date="2021-01-06T00:53:28Z">
        <w:r>
          <w:rPr/>
        </w:r>
      </w:del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/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revisionView w:insDel="0" w:formatting="0"/>
  <w:trackRevisions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numPr>
        <w:ilvl w:val="0"/>
        <w:numId w:val="1"/>
      </w:num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D39C69-41F3-4595-BA62-685353614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LibreOffice/7.0.3.1$Linux_X86_64 LibreOffice_project/00$Build-1</Application>
  <Pages>2</Pages>
  <Words>341</Words>
  <Characters>2553</Characters>
  <CharactersWithSpaces>2860</CharactersWithSpaces>
  <Paragraphs>32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dcterms:modified xsi:type="dcterms:W3CDTF">2021-01-06T01:04:04Z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